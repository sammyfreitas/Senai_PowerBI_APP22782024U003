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1EB2E" w14:textId="77777777" w:rsidR="003C116E" w:rsidRPr="003C116E" w:rsidRDefault="003C116E" w:rsidP="003C116E">
      <w:r w:rsidRPr="003C116E">
        <w:rPr>
          <w:b/>
          <w:bCs/>
        </w:rPr>
        <w:t>Exemplo 1: Segmentação de Dados em Tabela no Excel</w:t>
      </w:r>
    </w:p>
    <w:p w14:paraId="0D88348E" w14:textId="77777777" w:rsidR="003C116E" w:rsidRPr="003C116E" w:rsidRDefault="003C116E" w:rsidP="003C116E">
      <w:r w:rsidRPr="003C116E">
        <w:t>Para usar a ferramenta de Segmentação de Dados em uma tabela, o primeiro passo é simplesmente converter o seu intervalo de dados no formato de </w:t>
      </w:r>
      <w:hyperlink r:id="rId7" w:tgtFrame="_blank" w:history="1">
        <w:r w:rsidRPr="003C116E">
          <w:rPr>
            <w:rStyle w:val="Hyperlink"/>
          </w:rPr>
          <w:t>Tabela no Excel</w:t>
        </w:r>
      </w:hyperlink>
      <w:r w:rsidRPr="003C116E">
        <w:t>. Para isto, siga as etapas abaixo:</w:t>
      </w:r>
    </w:p>
    <w:p w14:paraId="3D54F458" w14:textId="77777777" w:rsidR="003C116E" w:rsidRPr="003C116E" w:rsidRDefault="003C116E" w:rsidP="003C116E">
      <w:r w:rsidRPr="003C116E">
        <w:rPr>
          <w:b/>
          <w:bCs/>
        </w:rPr>
        <w:t>1.</w:t>
      </w:r>
      <w:r w:rsidRPr="003C116E">
        <w:t> Selecione todos os dados e acesse a guia </w:t>
      </w:r>
      <w:r w:rsidRPr="003C116E">
        <w:rPr>
          <w:b/>
          <w:bCs/>
        </w:rPr>
        <w:t>Página Inicial</w:t>
      </w:r>
      <w:r w:rsidRPr="003C116E">
        <w:t> &gt; </w:t>
      </w:r>
      <w:r w:rsidRPr="003C116E">
        <w:rPr>
          <w:b/>
          <w:bCs/>
        </w:rPr>
        <w:t>Formatar como Tabela</w:t>
      </w:r>
      <w:r w:rsidRPr="003C116E">
        <w:t> e escolha um formato para inserir uma tabela ao intervalo de dados.</w:t>
      </w:r>
    </w:p>
    <w:p w14:paraId="7F2E95C1" w14:textId="1B12C337" w:rsidR="003C116E" w:rsidRPr="003C116E" w:rsidRDefault="003C116E" w:rsidP="003C116E">
      <w:r w:rsidRPr="003C116E">
        <w:drawing>
          <wp:inline distT="0" distB="0" distL="0" distR="0" wp14:anchorId="30C48D5D" wp14:editId="175B0D1D">
            <wp:extent cx="5400040" cy="3118485"/>
            <wp:effectExtent l="0" t="0" r="0" b="5715"/>
            <wp:docPr id="291536846" name="Imagem 26" descr="Filtro personalizado no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Filtro personalizado no Exc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3F963" w14:textId="77777777" w:rsidR="003C116E" w:rsidRPr="003C116E" w:rsidRDefault="003C116E" w:rsidP="003C116E">
      <w:r w:rsidRPr="003C116E">
        <w:rPr>
          <w:b/>
          <w:bCs/>
        </w:rPr>
        <w:t>2.</w:t>
      </w:r>
      <w:r w:rsidRPr="003C116E">
        <w:t> A caixa de diálogo </w:t>
      </w:r>
      <w:r w:rsidRPr="003C116E">
        <w:rPr>
          <w:i/>
          <w:iCs/>
        </w:rPr>
        <w:t>Criar Tabela</w:t>
      </w:r>
      <w:r w:rsidRPr="003C116E">
        <w:t> será aberta. Confirme o intervalo desejado e clique em </w:t>
      </w:r>
      <w:r w:rsidRPr="003C116E">
        <w:rPr>
          <w:b/>
          <w:bCs/>
        </w:rPr>
        <w:t>OK</w:t>
      </w:r>
      <w:r w:rsidRPr="003C116E">
        <w:t>. (Não se esqueça de marcar a caixa “Minha tabela contém cabeçalho”, caso positivo).</w:t>
      </w:r>
    </w:p>
    <w:p w14:paraId="19F31093" w14:textId="77777777" w:rsidR="003C116E" w:rsidRPr="003C116E" w:rsidRDefault="003C116E" w:rsidP="003C116E">
      <w:r w:rsidRPr="003C116E">
        <w:rPr>
          <w:b/>
          <w:bCs/>
        </w:rPr>
        <w:t>3.</w:t>
      </w:r>
      <w:r w:rsidRPr="003C116E">
        <w:t> Assim que a tabela for criada, você verá uma nova guia na faixa de opções chamada </w:t>
      </w:r>
      <w:r w:rsidRPr="003C116E">
        <w:rPr>
          <w:b/>
          <w:bCs/>
        </w:rPr>
        <w:t>Design</w:t>
      </w:r>
      <w:r w:rsidRPr="003C116E">
        <w:t xml:space="preserve">. </w:t>
      </w:r>
      <w:proofErr w:type="spellStart"/>
      <w:r w:rsidRPr="003C116E">
        <w:t>Nesta</w:t>
      </w:r>
      <w:proofErr w:type="spellEnd"/>
      <w:r w:rsidRPr="003C116E">
        <w:t xml:space="preserve"> guia, você pode ver a opção Segmentação de Dados (apenas para versões do Excel 2013 em diante).</w:t>
      </w:r>
    </w:p>
    <w:p w14:paraId="1CCFA76E" w14:textId="4B963621" w:rsidR="003C116E" w:rsidRPr="003C116E" w:rsidRDefault="003C116E" w:rsidP="003C116E">
      <w:r w:rsidRPr="003C116E">
        <w:drawing>
          <wp:inline distT="0" distB="0" distL="0" distR="0" wp14:anchorId="7F6FF642" wp14:editId="2E77F8F2">
            <wp:extent cx="5400040" cy="1016635"/>
            <wp:effectExtent l="0" t="0" r="0" b="0"/>
            <wp:docPr id="418836525" name="Imagem 25" descr="Inserir Segmentação de D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Inserir Segmentação de Dad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6DA23" w14:textId="77777777" w:rsidR="003C116E" w:rsidRPr="003C116E" w:rsidRDefault="003C116E" w:rsidP="003C116E">
      <w:r w:rsidRPr="003C116E">
        <w:rPr>
          <w:b/>
          <w:bCs/>
        </w:rPr>
        <w:t>4.</w:t>
      </w:r>
      <w:r w:rsidRPr="003C116E">
        <w:t> Selecione a opção de</w:t>
      </w:r>
      <w:r w:rsidRPr="003C116E">
        <w:rPr>
          <w:b/>
          <w:bCs/>
        </w:rPr>
        <w:t> Inserir Segmentação de Dados</w:t>
      </w:r>
      <w:r w:rsidRPr="003C116E">
        <w:t>. Ele mostrará todos os títulos disponíveis na tabela.</w:t>
      </w:r>
    </w:p>
    <w:p w14:paraId="4FFB4CE0" w14:textId="0B2E79C5" w:rsidR="003C116E" w:rsidRPr="003C116E" w:rsidRDefault="003C116E" w:rsidP="003C116E">
      <w:r w:rsidRPr="003C116E">
        <w:rPr>
          <w:b/>
          <w:bCs/>
        </w:rPr>
        <w:t>5.</w:t>
      </w:r>
      <w:r w:rsidRPr="003C116E">
        <w:t> Observe que o Excel irá inserir uma caixa de diálogo contendo o nome das colunas em </w:t>
      </w:r>
      <w:proofErr w:type="spellStart"/>
      <w:r w:rsidRPr="003C116E">
        <w:rPr>
          <w:u w:val="single"/>
        </w:rPr>
        <w:t>checkbox</w:t>
      </w:r>
      <w:proofErr w:type="spellEnd"/>
      <w:r w:rsidRPr="003C116E">
        <w:t> diferentes. Selecione a coluna necessária para a qual deseja filtrar os dados.</w:t>
      </w:r>
    </w:p>
    <w:p w14:paraId="76C1173F" w14:textId="42CEC030" w:rsidR="003C116E" w:rsidRPr="003C116E" w:rsidRDefault="003C116E" w:rsidP="003C116E">
      <w:r w:rsidRPr="003C116E">
        <w:lastRenderedPageBreak/>
        <w:drawing>
          <wp:inline distT="0" distB="0" distL="0" distR="0" wp14:anchorId="05473B24" wp14:editId="290BBFED">
            <wp:extent cx="5400040" cy="2854325"/>
            <wp:effectExtent l="0" t="0" r="0" b="3175"/>
            <wp:docPr id="592461976" name="Imagem 24" descr="filtrando no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filtrando no Exce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5BEF9" w14:textId="77777777" w:rsidR="003C116E" w:rsidRPr="003C116E" w:rsidRDefault="003C116E" w:rsidP="003C116E">
      <w:r w:rsidRPr="003C116E">
        <w:rPr>
          <w:b/>
          <w:bCs/>
        </w:rPr>
        <w:t>6.</w:t>
      </w:r>
      <w:r w:rsidRPr="003C116E">
        <w:t> Você também pode selecionar todos os títulos. Neste exemplo, iremos selecionar apenas a coluna </w:t>
      </w:r>
      <w:r w:rsidRPr="003C116E">
        <w:rPr>
          <w:i/>
          <w:iCs/>
        </w:rPr>
        <w:t>Região</w:t>
      </w:r>
      <w:r w:rsidRPr="003C116E">
        <w:t>.</w:t>
      </w:r>
    </w:p>
    <w:p w14:paraId="399C56A9" w14:textId="3EAF8D6E" w:rsidR="003C116E" w:rsidRPr="003C116E" w:rsidRDefault="003C116E" w:rsidP="003C116E">
      <w:r w:rsidRPr="003C116E">
        <w:drawing>
          <wp:inline distT="0" distB="0" distL="0" distR="0" wp14:anchorId="18B47C9E" wp14:editId="6D750E39">
            <wp:extent cx="5400040" cy="2912110"/>
            <wp:effectExtent l="0" t="0" r="0" b="2540"/>
            <wp:docPr id="981005644" name="Imagem 23" descr="Como Inserir Segmentação de D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omo Inserir Segmentação de Dado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56311" w14:textId="77777777" w:rsidR="003C116E" w:rsidRPr="003C116E" w:rsidRDefault="003C116E" w:rsidP="003C116E">
      <w:r w:rsidRPr="003C116E">
        <w:rPr>
          <w:b/>
          <w:bCs/>
        </w:rPr>
        <w:t>7.</w:t>
      </w:r>
      <w:r w:rsidRPr="003C116E">
        <w:t> Observe que o Excel irá trazer todos os nomes exclusivo da coluna que selecionamos no passo anterior.</w:t>
      </w:r>
    </w:p>
    <w:p w14:paraId="72A65C90" w14:textId="42CC6021" w:rsidR="003C116E" w:rsidRPr="003C116E" w:rsidRDefault="003C116E" w:rsidP="003C116E">
      <w:r w:rsidRPr="003C116E">
        <w:lastRenderedPageBreak/>
        <w:drawing>
          <wp:inline distT="0" distB="0" distL="0" distR="0" wp14:anchorId="5F1D7723" wp14:editId="7713846E">
            <wp:extent cx="5400040" cy="2947035"/>
            <wp:effectExtent l="0" t="0" r="0" b="5715"/>
            <wp:docPr id="1852511381" name="Imagem 22" descr="filtrar no excel segment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filtrar no excel segmentaçã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9F4E6" w14:textId="77777777" w:rsidR="003C116E" w:rsidRPr="003C116E" w:rsidRDefault="003C116E" w:rsidP="003C116E">
      <w:r w:rsidRPr="003C116E">
        <w:rPr>
          <w:b/>
          <w:bCs/>
        </w:rPr>
        <w:t>8.</w:t>
      </w:r>
      <w:r w:rsidRPr="003C116E">
        <w:t> Note que o Excel listará todos os valores exclusivos da lista. Se selecionarmos uma região específica na caixa ao lado, serão exibidos apenas os dados da região selecionada. Veja o exemplo abaixo:</w:t>
      </w:r>
    </w:p>
    <w:p w14:paraId="11750DAC" w14:textId="40BE933A" w:rsidR="003C116E" w:rsidRPr="003C116E" w:rsidRDefault="003C116E" w:rsidP="003C116E">
      <w:pPr>
        <w:rPr>
          <w:ins w:id="0" w:author="Unknown"/>
        </w:rPr>
      </w:pPr>
      <w:r w:rsidRPr="003C116E">
        <w:drawing>
          <wp:inline distT="0" distB="0" distL="0" distR="0" wp14:anchorId="08706D55" wp14:editId="19F4005C">
            <wp:extent cx="5295900" cy="3124200"/>
            <wp:effectExtent l="0" t="0" r="0" b="0"/>
            <wp:docPr id="1755611906" name="Imagem 21" descr="filtrando tabela no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filtrando tabela no Exce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16E">
        <w:br/>
      </w:r>
      <w:r w:rsidRPr="003C116E">
        <w:br/>
      </w:r>
    </w:p>
    <w:p w14:paraId="529A4B89" w14:textId="77777777" w:rsidR="003C116E" w:rsidRPr="003C116E" w:rsidRDefault="003C116E" w:rsidP="003C116E"/>
    <w:p w14:paraId="0450AEA0" w14:textId="77777777" w:rsidR="003C116E" w:rsidRPr="003C116E" w:rsidRDefault="003C116E" w:rsidP="003C116E">
      <w:r w:rsidRPr="003C116E">
        <w:rPr>
          <w:b/>
          <w:bCs/>
        </w:rPr>
        <w:t>Exemplo 2: Segmentação de Dados em Tabela Dinâmica</w:t>
      </w:r>
    </w:p>
    <w:p w14:paraId="2647DA29" w14:textId="77777777" w:rsidR="003C116E" w:rsidRPr="003C116E" w:rsidRDefault="003C116E" w:rsidP="003C116E">
      <w:r w:rsidRPr="003C116E">
        <w:t>Quando criamos uma tabela dinâmica no Excel, que tem muitos campos, muitas vezes ela acaba falhando em seu objetivo de transmitir a mensagem clara e correta devido a muitos campos nela.</w:t>
      </w:r>
    </w:p>
    <w:p w14:paraId="2D892CEA" w14:textId="77777777" w:rsidR="003C116E" w:rsidRPr="003C116E" w:rsidRDefault="003C116E" w:rsidP="003C116E">
      <w:r w:rsidRPr="003C116E">
        <w:lastRenderedPageBreak/>
        <w:t>No entanto, inserir uma Segmentação de Dados em sua tabela dinâmica poderá te ajudar a tornar o seu relatório mais amigável. Para isto, siga as etapas abaixo:</w:t>
      </w:r>
    </w:p>
    <w:p w14:paraId="028CD492" w14:textId="77777777" w:rsidR="003C116E" w:rsidRPr="003C116E" w:rsidRDefault="003C116E" w:rsidP="003C116E">
      <w:r w:rsidRPr="003C116E">
        <w:rPr>
          <w:b/>
          <w:bCs/>
        </w:rPr>
        <w:t>1. </w:t>
      </w:r>
      <w:r w:rsidRPr="003C116E">
        <w:t>Neste exemplo, temos uma tabela contendo os </w:t>
      </w:r>
      <w:hyperlink r:id="rId14" w:tgtFrame="_blank" w:history="1">
        <w:r w:rsidRPr="003C116E">
          <w:rPr>
            <w:rStyle w:val="Hyperlink"/>
          </w:rPr>
          <w:t>principais países</w:t>
        </w:r>
      </w:hyperlink>
      <w:r w:rsidRPr="003C116E">
        <w:t> com suas respectivas capitais e populações, agrupados por continentes.</w:t>
      </w:r>
    </w:p>
    <w:p w14:paraId="6FC3840F" w14:textId="4233CA40" w:rsidR="003C116E" w:rsidRPr="003C116E" w:rsidRDefault="003C116E" w:rsidP="003C116E">
      <w:r w:rsidRPr="003C116E">
        <w:drawing>
          <wp:inline distT="0" distB="0" distL="0" distR="0" wp14:anchorId="5C1F13C5" wp14:editId="6BD414ED">
            <wp:extent cx="5400040" cy="3426460"/>
            <wp:effectExtent l="0" t="0" r="0" b="2540"/>
            <wp:docPr id="1163992879" name="Imagem 20" descr="Segmentação de Dados em Tabela Dinâm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Segmentação de Dados em Tabela Dinâmic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E14EF" w14:textId="77777777" w:rsidR="003C116E" w:rsidRPr="003C116E" w:rsidRDefault="003C116E" w:rsidP="003C116E">
      <w:r w:rsidRPr="003C116E">
        <w:rPr>
          <w:b/>
          <w:bCs/>
        </w:rPr>
        <w:t>2.</w:t>
      </w:r>
      <w:r w:rsidRPr="003C116E">
        <w:t> Para obtermos um resumo desses grandes dados, iremos aplicar a tabela dinâmica.</w:t>
      </w:r>
    </w:p>
    <w:p w14:paraId="4365EB5E" w14:textId="77777777" w:rsidR="003C116E" w:rsidRPr="003C116E" w:rsidRDefault="003C116E" w:rsidP="003C116E">
      <w:r w:rsidRPr="003C116E">
        <w:rPr>
          <w:b/>
          <w:bCs/>
        </w:rPr>
        <w:t>3.</w:t>
      </w:r>
      <w:r w:rsidRPr="003C116E">
        <w:t> Neste caso, iremos classificar a nossa lista por continente.</w:t>
      </w:r>
    </w:p>
    <w:p w14:paraId="3803471F" w14:textId="5CC97A40" w:rsidR="003C116E" w:rsidRPr="003C116E" w:rsidRDefault="003C116E" w:rsidP="003C116E">
      <w:r w:rsidRPr="003C116E">
        <w:lastRenderedPageBreak/>
        <w:drawing>
          <wp:inline distT="0" distB="0" distL="0" distR="0" wp14:anchorId="2F4647C1" wp14:editId="0A7244E3">
            <wp:extent cx="4229100" cy="4610100"/>
            <wp:effectExtent l="0" t="0" r="0" b="0"/>
            <wp:docPr id="755389190" name="Imagem 19" descr="tabela dinâmica com filtro personaliz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tabela dinâmica com filtro personalizad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3F29" w14:textId="77777777" w:rsidR="003C116E" w:rsidRPr="003C116E" w:rsidRDefault="003C116E" w:rsidP="003C116E">
      <w:r w:rsidRPr="003C116E">
        <w:rPr>
          <w:b/>
          <w:bCs/>
        </w:rPr>
        <w:t>4.</w:t>
      </w:r>
      <w:r w:rsidRPr="003C116E">
        <w:t> Observe que o filtro nativo da Tabela Dinâmica não possui um layout muito amigável. Portanto, iremos inserir a Segmentação de Dados para podemos criar opções de filtros fáceis de usar.</w:t>
      </w:r>
    </w:p>
    <w:p w14:paraId="669FEBFF" w14:textId="77777777" w:rsidR="003C116E" w:rsidRPr="003C116E" w:rsidRDefault="003C116E" w:rsidP="003C116E">
      <w:r w:rsidRPr="003C116E">
        <w:rPr>
          <w:b/>
          <w:bCs/>
        </w:rPr>
        <w:t>5.</w:t>
      </w:r>
      <w:r w:rsidRPr="003C116E">
        <w:t xml:space="preserve"> Para isto, acesse a </w:t>
      </w:r>
      <w:proofErr w:type="gramStart"/>
      <w:r w:rsidRPr="003C116E">
        <w:t>guia </w:t>
      </w:r>
      <w:r w:rsidRPr="003C116E">
        <w:rPr>
          <w:b/>
          <w:bCs/>
        </w:rPr>
        <w:t>Analisar</w:t>
      </w:r>
      <w:proofErr w:type="gramEnd"/>
      <w:r w:rsidRPr="003C116E">
        <w:t> &gt; </w:t>
      </w:r>
      <w:r w:rsidRPr="003C116E">
        <w:rPr>
          <w:b/>
          <w:bCs/>
        </w:rPr>
        <w:t>Inserir Segmentação de Dados.</w:t>
      </w:r>
    </w:p>
    <w:p w14:paraId="202D8941" w14:textId="38EC6D9F" w:rsidR="003C116E" w:rsidRPr="003C116E" w:rsidRDefault="003C116E" w:rsidP="003C116E">
      <w:r w:rsidRPr="003C116E">
        <w:drawing>
          <wp:inline distT="0" distB="0" distL="0" distR="0" wp14:anchorId="363B9320" wp14:editId="3B048EF0">
            <wp:extent cx="5400040" cy="1125855"/>
            <wp:effectExtent l="0" t="0" r="0" b="0"/>
            <wp:docPr id="1558186130" name="Imagem 18" descr="Excel Inserir Segmentação de D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Excel Inserir Segmentação de Dado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74082" w14:textId="77777777" w:rsidR="003C116E" w:rsidRPr="003C116E" w:rsidRDefault="003C116E" w:rsidP="003C116E">
      <w:r w:rsidRPr="003C116E">
        <w:rPr>
          <w:b/>
          <w:bCs/>
        </w:rPr>
        <w:t>6.</w:t>
      </w:r>
      <w:r w:rsidRPr="003C116E">
        <w:t> Uma vez que aplicamos a Segmentação de Dados na tabela dinâmica, o Excel mostrará todos os cabeçalhos. Neste caso, iremos selecionar Continente e Capital.</w:t>
      </w:r>
    </w:p>
    <w:p w14:paraId="6172700D" w14:textId="39CFDA26" w:rsidR="003C116E" w:rsidRPr="003C116E" w:rsidRDefault="003C116E" w:rsidP="003C116E">
      <w:r w:rsidRPr="003C116E">
        <w:lastRenderedPageBreak/>
        <w:drawing>
          <wp:inline distT="0" distB="0" distL="0" distR="0" wp14:anchorId="26880E90" wp14:editId="4BDB5EC7">
            <wp:extent cx="5400040" cy="3602355"/>
            <wp:effectExtent l="0" t="0" r="0" b="0"/>
            <wp:docPr id="1587147841" name="Imagem 17" descr="Tabela dinâmica segmentação de d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Tabela dinâmica segmentação de dado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17EBB" w14:textId="77777777" w:rsidR="003C116E" w:rsidRPr="003C116E" w:rsidRDefault="003C116E" w:rsidP="003C116E">
      <w:r w:rsidRPr="003C116E">
        <w:t>Agora o relatório mostrará o resumo de todos os Continentes e de todos as Capitais dos Países. Se desejar filtrar o relatório apenas para um determinado Continente e uma determinada Capital, você poderá selecionar as opções desejadas em ambas as janelas.</w:t>
      </w:r>
    </w:p>
    <w:p w14:paraId="31A7CE3C" w14:textId="77777777" w:rsidR="003C116E" w:rsidRPr="003C116E" w:rsidRDefault="003C116E" w:rsidP="003C116E">
      <w:r w:rsidRPr="003C116E">
        <w:t>Ao aplicar os filtros, tabela dinâmica passará a mostrar o relatório apenas para os filtros aplicados. Veja o exemplo abaixo:</w:t>
      </w:r>
    </w:p>
    <w:p w14:paraId="0D9FA8D8" w14:textId="17C04C22" w:rsidR="003C116E" w:rsidRPr="003C116E" w:rsidRDefault="003C116E" w:rsidP="003C116E">
      <w:pPr>
        <w:rPr>
          <w:ins w:id="1" w:author="Unknown"/>
        </w:rPr>
      </w:pPr>
      <w:r w:rsidRPr="003C116E">
        <w:drawing>
          <wp:inline distT="0" distB="0" distL="0" distR="0" wp14:anchorId="4CA37F48" wp14:editId="2DBBC6A4">
            <wp:extent cx="5400040" cy="2541905"/>
            <wp:effectExtent l="0" t="0" r="0" b="0"/>
            <wp:docPr id="1000456296" name="Imagem 16" descr="Tabela dinâmica segmentação de dados como inser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Tabela dinâmica segmentação de dados como inseri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16E">
        <w:br/>
      </w:r>
      <w:r w:rsidRPr="003C116E">
        <w:br/>
      </w:r>
    </w:p>
    <w:p w14:paraId="411D202A" w14:textId="77777777" w:rsidR="003C116E" w:rsidRPr="003C116E" w:rsidRDefault="003C116E" w:rsidP="003C116E"/>
    <w:p w14:paraId="1567BFDB" w14:textId="77777777" w:rsidR="003C116E" w:rsidRPr="003C116E" w:rsidRDefault="003C116E" w:rsidP="003C116E">
      <w:r w:rsidRPr="003C116E">
        <w:rPr>
          <w:b/>
          <w:bCs/>
        </w:rPr>
        <w:t>Exemplo 3: Segmentação de Dados em Gráfico Dinâmico</w:t>
      </w:r>
    </w:p>
    <w:p w14:paraId="4837EACE" w14:textId="77777777" w:rsidR="003C116E" w:rsidRPr="003C116E" w:rsidRDefault="003C116E" w:rsidP="003C116E">
      <w:r w:rsidRPr="003C116E">
        <w:lastRenderedPageBreak/>
        <w:t>Para poder filtrar um gráfico dinâmico com a ferramenta de Segmentação de Dados no Excel, basta inserir a segmentação de dados em sua tabela dinâmica como explicado acima, e ela controlará tanto a tabela dinâmica quanto o gráfico dinâmico.</w:t>
      </w:r>
    </w:p>
    <w:p w14:paraId="2437CE29" w14:textId="190A969E" w:rsidR="003C116E" w:rsidRPr="003C116E" w:rsidRDefault="003C116E" w:rsidP="003C116E">
      <w:r w:rsidRPr="003C116E">
        <w:drawing>
          <wp:inline distT="0" distB="0" distL="0" distR="0" wp14:anchorId="3756C63F" wp14:editId="2C000D4A">
            <wp:extent cx="4905375" cy="3667125"/>
            <wp:effectExtent l="0" t="0" r="9525" b="9525"/>
            <wp:docPr id="80767455" name="Imagem 15" descr="Gráfico Dinâmico com fil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Gráfico Dinâmico com filtro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CAEE6" w14:textId="77777777" w:rsidR="003C116E" w:rsidRPr="003C116E" w:rsidRDefault="003C116E" w:rsidP="003C116E">
      <w:r w:rsidRPr="003C116E">
        <w:t>Para integrar a Segmentação de Dados ao seu gráfico dinâmico, como mostrado na imagem acima, siga estas etapas:</w:t>
      </w:r>
    </w:p>
    <w:p w14:paraId="11FE6348" w14:textId="77777777" w:rsidR="003C116E" w:rsidRPr="003C116E" w:rsidRDefault="003C116E" w:rsidP="003C116E">
      <w:r w:rsidRPr="003C116E">
        <w:rPr>
          <w:b/>
          <w:bCs/>
        </w:rPr>
        <w:t>1.</w:t>
      </w:r>
      <w:r w:rsidRPr="003C116E">
        <w:t> Clique em qualquer lugar em seu gráfico dinâmico.</w:t>
      </w:r>
    </w:p>
    <w:p w14:paraId="67337DB2" w14:textId="77777777" w:rsidR="003C116E" w:rsidRPr="003C116E" w:rsidRDefault="003C116E" w:rsidP="003C116E">
      <w:r w:rsidRPr="003C116E">
        <w:rPr>
          <w:b/>
          <w:bCs/>
        </w:rPr>
        <w:t>2.</w:t>
      </w:r>
      <w:r w:rsidRPr="003C116E">
        <w:t xml:space="preserve"> Na </w:t>
      </w:r>
      <w:proofErr w:type="gramStart"/>
      <w:r w:rsidRPr="003C116E">
        <w:t>guia </w:t>
      </w:r>
      <w:r w:rsidRPr="003C116E">
        <w:rPr>
          <w:i/>
          <w:iCs/>
        </w:rPr>
        <w:t>Analisar</w:t>
      </w:r>
      <w:proofErr w:type="gramEnd"/>
      <w:r w:rsidRPr="003C116E">
        <w:t>, no grupo </w:t>
      </w:r>
      <w:r w:rsidRPr="003C116E">
        <w:rPr>
          <w:i/>
          <w:iCs/>
        </w:rPr>
        <w:t>Filtro</w:t>
      </w:r>
      <w:r w:rsidRPr="003C116E">
        <w:t>, clique em </w:t>
      </w:r>
      <w:r w:rsidRPr="003C116E">
        <w:rPr>
          <w:b/>
          <w:bCs/>
        </w:rPr>
        <w:t>Inserir Segmentação de Dados</w:t>
      </w:r>
      <w:r w:rsidRPr="003C116E">
        <w:t>.</w:t>
      </w:r>
    </w:p>
    <w:p w14:paraId="3D6A0CE0" w14:textId="77777777" w:rsidR="003C116E" w:rsidRPr="003C116E" w:rsidRDefault="003C116E" w:rsidP="003C116E">
      <w:r w:rsidRPr="003C116E">
        <w:rPr>
          <w:b/>
          <w:bCs/>
        </w:rPr>
        <w:t>3.</w:t>
      </w:r>
      <w:r w:rsidRPr="003C116E">
        <w:t> Marque as caixas de seleção que deseja criar e clique em </w:t>
      </w:r>
      <w:r w:rsidRPr="003C116E">
        <w:rPr>
          <w:b/>
          <w:bCs/>
        </w:rPr>
        <w:t>OK</w:t>
      </w:r>
      <w:r w:rsidRPr="003C116E">
        <w:t>.</w:t>
      </w:r>
    </w:p>
    <w:p w14:paraId="287CC6D7" w14:textId="77777777" w:rsidR="003C116E" w:rsidRPr="003C116E" w:rsidRDefault="003C116E" w:rsidP="003C116E">
      <w:r w:rsidRPr="003C116E">
        <w:t>Isso irá inserir a caixa de segmentação já em seu gráfico</w:t>
      </w:r>
    </w:p>
    <w:p w14:paraId="55E4FB4C" w14:textId="3ACECDCD" w:rsidR="003C116E" w:rsidRPr="003C116E" w:rsidRDefault="003C116E" w:rsidP="003C116E">
      <w:r w:rsidRPr="003C116E">
        <w:drawing>
          <wp:inline distT="0" distB="0" distL="0" distR="0" wp14:anchorId="1700379B" wp14:editId="28AAC831">
            <wp:extent cx="5400040" cy="2200275"/>
            <wp:effectExtent l="0" t="0" r="0" b="9525"/>
            <wp:docPr id="1973046811" name="Imagem 14" descr="Gráfico Dinâmico fil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Gráfico Dinâmico filtr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9809B" w14:textId="77777777" w:rsidR="003C116E" w:rsidRPr="003C116E" w:rsidRDefault="003C116E" w:rsidP="003C116E">
      <w:r w:rsidRPr="003C116E">
        <w:lastRenderedPageBreak/>
        <w:t>Assim que tiver um divisor, você pode usá-lo para filtrar os dados do </w:t>
      </w:r>
      <w:hyperlink r:id="rId22" w:tgtFrame="_blank" w:history="1">
        <w:r w:rsidRPr="003C116E">
          <w:rPr>
            <w:rStyle w:val="Hyperlink"/>
          </w:rPr>
          <w:t>gráfico dinâmico</w:t>
        </w:r>
      </w:hyperlink>
      <w:r w:rsidRPr="003C116E">
        <w:t> imediatamente. Ou você pode querer fazer algumas melhorias, por exemplo, ocultar os botões de filtro no gráfico, que se tornaram redundantes porque você usará o divisor para filtrar.</w:t>
      </w:r>
    </w:p>
    <w:p w14:paraId="521786A9" w14:textId="77777777" w:rsidR="003C116E" w:rsidRPr="003C116E" w:rsidRDefault="003C116E" w:rsidP="003C116E">
      <w:r w:rsidRPr="003C116E">
        <w:t>Opcionalmente, você pode colocar a caixa de segmentação dentro da área do gráfico. Para isso, aumente a área do gráfico e a plotagem menor (simplesmente arrastando as bordas) e, em seguida, arraste a caixa do divisor para o espaço vazio:</w:t>
      </w:r>
    </w:p>
    <w:p w14:paraId="6B95DEC1" w14:textId="77777777" w:rsidR="003C116E" w:rsidRPr="003C116E" w:rsidRDefault="003C116E" w:rsidP="003C116E">
      <w:r w:rsidRPr="003C116E">
        <w:rPr>
          <w:b/>
          <w:bCs/>
        </w:rPr>
        <w:t>Dica Extra:</w:t>
      </w:r>
      <w:r w:rsidRPr="003C116E">
        <w:t> Se a caixa do divisor ficar oculta atrás do gráfico, clique com o botão direito do mouse no divisor e selecione Trazer para a frente no menu de contexto.</w:t>
      </w:r>
    </w:p>
    <w:p w14:paraId="6F8F7863" w14:textId="77777777" w:rsidR="003C116E" w:rsidRPr="003C116E" w:rsidRDefault="003C116E" w:rsidP="003C116E">
      <w:r w:rsidRPr="003C116E">
        <w:rPr>
          <w:b/>
          <w:bCs/>
        </w:rPr>
        <w:t>Segmentação de Dados x Filtro de Dados</w:t>
      </w:r>
    </w:p>
    <w:p w14:paraId="6E0A6BEB" w14:textId="77777777" w:rsidR="003C116E" w:rsidRPr="003C116E" w:rsidRDefault="003C116E" w:rsidP="003C116E">
      <w:r w:rsidRPr="003C116E">
        <w:t xml:space="preserve">De certa forma, </w:t>
      </w:r>
      <w:proofErr w:type="gramStart"/>
      <w:r w:rsidRPr="003C116E">
        <w:t>a ferramenta de Segmentação de dados são</w:t>
      </w:r>
      <w:proofErr w:type="gramEnd"/>
      <w:r w:rsidRPr="003C116E">
        <w:t xml:space="preserve"> como filtros de dados, mas muito melhores. Existem algumas diferenças importantes entre os dois. São elas:</w:t>
      </w:r>
    </w:p>
    <w:p w14:paraId="20DAFD40" w14:textId="77777777" w:rsidR="003C116E" w:rsidRPr="003C116E" w:rsidRDefault="003C116E" w:rsidP="003C116E">
      <w:pPr>
        <w:numPr>
          <w:ilvl w:val="0"/>
          <w:numId w:val="1"/>
        </w:numPr>
      </w:pPr>
      <w:r w:rsidRPr="003C116E">
        <w:t xml:space="preserve">Os filtros de dados estão vinculados </w:t>
      </w:r>
      <w:proofErr w:type="spellStart"/>
      <w:r w:rsidRPr="003C116E">
        <w:t>a</w:t>
      </w:r>
      <w:proofErr w:type="spellEnd"/>
      <w:r w:rsidRPr="003C116E">
        <w:t xml:space="preserve"> tabelas dinâmicas únicas. Já os filtros de Segmentação de Dados podem ser vinculados a qualquer número de tabelas dinâmicas</w:t>
      </w:r>
    </w:p>
    <w:p w14:paraId="0C3242DD" w14:textId="77777777" w:rsidR="003C116E" w:rsidRPr="003C116E" w:rsidRDefault="003C116E" w:rsidP="003C116E">
      <w:pPr>
        <w:numPr>
          <w:ilvl w:val="0"/>
          <w:numId w:val="1"/>
        </w:numPr>
      </w:pPr>
      <w:r w:rsidRPr="003C116E">
        <w:t>Filtros de relatório são difíceis de trabalhar. Os de Segmentação de Dados são muito fáceis de usar.</w:t>
      </w:r>
    </w:p>
    <w:p w14:paraId="7F3BDE1D" w14:textId="77777777" w:rsidR="003C116E" w:rsidRPr="003C116E" w:rsidRDefault="003C116E" w:rsidP="003C116E">
      <w:pPr>
        <w:numPr>
          <w:ilvl w:val="0"/>
          <w:numId w:val="1"/>
        </w:numPr>
      </w:pPr>
      <w:r w:rsidRPr="003C116E">
        <w:t>Os filtros de dados podem não funcionar muito bem em um ambiente de tela de toque. Os de Segmentação de Dados são ótimos para interfaces de usuário de tela de toque.</w:t>
      </w:r>
    </w:p>
    <w:p w14:paraId="36C509D4" w14:textId="77777777" w:rsidR="003C116E" w:rsidRPr="003C116E" w:rsidRDefault="003C116E" w:rsidP="003C116E">
      <w:pPr>
        <w:numPr>
          <w:ilvl w:val="0"/>
          <w:numId w:val="1"/>
        </w:numPr>
      </w:pPr>
      <w:r w:rsidRPr="003C116E">
        <w:t xml:space="preserve">Os filtros de dados ocupam uma célula por filtro. </w:t>
      </w:r>
      <w:proofErr w:type="gramStart"/>
      <w:r w:rsidRPr="003C116E">
        <w:t>Os filtro</w:t>
      </w:r>
      <w:proofErr w:type="gramEnd"/>
      <w:r w:rsidRPr="003C116E">
        <w:t xml:space="preserve"> de Segmentação de Dados ocupam mais espaço em uma planilha.</w:t>
      </w:r>
    </w:p>
    <w:p w14:paraId="4016D744" w14:textId="77777777" w:rsidR="003C116E" w:rsidRPr="003C116E" w:rsidRDefault="003C116E" w:rsidP="003C116E">
      <w:pPr>
        <w:numPr>
          <w:ilvl w:val="0"/>
          <w:numId w:val="1"/>
        </w:numPr>
      </w:pPr>
      <w:r w:rsidRPr="003C116E">
        <w:t>Os filtros de dados podem ser automatizados com </w:t>
      </w:r>
      <w:hyperlink r:id="rId23" w:tgtFrame="_blank" w:history="1">
        <w:r w:rsidRPr="003C116E">
          <w:rPr>
            <w:rStyle w:val="Hyperlink"/>
          </w:rPr>
          <w:t>VBA simples</w:t>
        </w:r>
      </w:hyperlink>
      <w:r w:rsidRPr="003C116E">
        <w:t>. Os Filtros de Segmentação de Dados requerem um pouco mais de código para serem automatizados.</w:t>
      </w:r>
    </w:p>
    <w:p w14:paraId="474D2FF5" w14:textId="77777777" w:rsidR="003C116E" w:rsidRPr="003C116E" w:rsidRDefault="003C116E" w:rsidP="003C116E">
      <w:pPr>
        <w:numPr>
          <w:ilvl w:val="0"/>
          <w:numId w:val="1"/>
        </w:numPr>
      </w:pPr>
      <w:r w:rsidRPr="003C116E">
        <w:t xml:space="preserve">Você pode acessar os valores do filtro </w:t>
      </w:r>
      <w:proofErr w:type="gramStart"/>
      <w:r w:rsidRPr="003C116E">
        <w:t>do dados</w:t>
      </w:r>
      <w:proofErr w:type="gramEnd"/>
      <w:r w:rsidRPr="003C116E">
        <w:t xml:space="preserve"> usando referências de células simples. Os valores de uma Segmentação de Dados podem ser extraídos usando tabelas dinâmicas fictícias ou fórmulas, ambas exigindo esforço extra.</w:t>
      </w:r>
    </w:p>
    <w:p w14:paraId="27D0C3A9" w14:textId="77777777" w:rsidR="00CE39C1" w:rsidRDefault="00CE39C1"/>
    <w:sectPr w:rsidR="00CE39C1">
      <w:head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7B86F" w14:textId="77777777" w:rsidR="00194D00" w:rsidRDefault="00194D00" w:rsidP="003C116E">
      <w:pPr>
        <w:spacing w:after="0" w:line="240" w:lineRule="auto"/>
      </w:pPr>
      <w:r>
        <w:separator/>
      </w:r>
    </w:p>
  </w:endnote>
  <w:endnote w:type="continuationSeparator" w:id="0">
    <w:p w14:paraId="03629F0D" w14:textId="77777777" w:rsidR="00194D00" w:rsidRDefault="00194D00" w:rsidP="003C1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EFB9B2" w14:textId="77777777" w:rsidR="00194D00" w:rsidRDefault="00194D00" w:rsidP="003C116E">
      <w:pPr>
        <w:spacing w:after="0" w:line="240" w:lineRule="auto"/>
      </w:pPr>
      <w:r>
        <w:separator/>
      </w:r>
    </w:p>
  </w:footnote>
  <w:footnote w:type="continuationSeparator" w:id="0">
    <w:p w14:paraId="3107E2BA" w14:textId="77777777" w:rsidR="00194D00" w:rsidRDefault="00194D00" w:rsidP="003C1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1B015" w14:textId="1879CFC0" w:rsidR="003C116E" w:rsidRDefault="003C116E">
    <w:pPr>
      <w:pStyle w:val="Cabealho"/>
    </w:pPr>
    <w:r>
      <w:tab/>
      <w:t xml:space="preserve">EXCEL AVANÇADO – </w:t>
    </w:r>
    <w:proofErr w:type="spellStart"/>
    <w:r>
      <w:t>Prof</w:t>
    </w:r>
    <w:proofErr w:type="spellEnd"/>
    <w:r>
      <w:t xml:space="preserve"> Anthony Freitas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55A28"/>
    <w:multiLevelType w:val="multilevel"/>
    <w:tmpl w:val="DF045F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2065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6E"/>
    <w:rsid w:val="00194D00"/>
    <w:rsid w:val="001F3B2F"/>
    <w:rsid w:val="003C116E"/>
    <w:rsid w:val="00553C42"/>
    <w:rsid w:val="00814690"/>
    <w:rsid w:val="009205FD"/>
    <w:rsid w:val="00CE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6DBBE"/>
  <w15:chartTrackingRefBased/>
  <w15:docId w15:val="{91DFD404-8B55-4662-A21D-12AB4FBE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1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1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1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1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1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1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1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1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1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1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C1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1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11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116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11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116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11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11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1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1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1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1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1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11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116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116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1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116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11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C116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116E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3C11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116E"/>
  </w:style>
  <w:style w:type="paragraph" w:styleId="Rodap">
    <w:name w:val="footer"/>
    <w:basedOn w:val="Normal"/>
    <w:link w:val="RodapChar"/>
    <w:uiPriority w:val="99"/>
    <w:unhideWhenUsed/>
    <w:rsid w:val="003C11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1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5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exceleasy.com.br/como-fazer-tabela-no-excel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exceleasy.com.br/como-aprender-vba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todamateria.com.br/continentes-do-mundo/" TargetMode="External"/><Relationship Id="rId22" Type="http://schemas.openxmlformats.org/officeDocument/2006/relationships/hyperlink" Target="https://exceleasy.com.br/grafico-dinamico-no-exce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897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Samuel Sobral De Freitas</dc:creator>
  <cp:keywords/>
  <dc:description/>
  <cp:lastModifiedBy>Anthony Samuel Sobral De Freitas</cp:lastModifiedBy>
  <cp:revision>2</cp:revision>
  <cp:lastPrinted>2025-01-16T21:23:00Z</cp:lastPrinted>
  <dcterms:created xsi:type="dcterms:W3CDTF">2025-01-16T21:16:00Z</dcterms:created>
  <dcterms:modified xsi:type="dcterms:W3CDTF">2025-01-17T00:35:00Z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88f678-0b6e-4995-8ab3-bcc8062be905_Enabled">
    <vt:lpwstr>true</vt:lpwstr>
  </property>
  <property fmtid="{D5CDD505-2E9C-101B-9397-08002B2CF9AE}" pid="3" name="MSIP_Label_5c88f678-0b6e-4995-8ab3-bcc8062be905_SetDate">
    <vt:lpwstr>2025-01-16T21:23:47Z</vt:lpwstr>
  </property>
  <property fmtid="{D5CDD505-2E9C-101B-9397-08002B2CF9AE}" pid="4" name="MSIP_Label_5c88f678-0b6e-4995-8ab3-bcc8062be905_Method">
    <vt:lpwstr>Standard</vt:lpwstr>
  </property>
  <property fmtid="{D5CDD505-2E9C-101B-9397-08002B2CF9AE}" pid="5" name="MSIP_Label_5c88f678-0b6e-4995-8ab3-bcc8062be905_Name">
    <vt:lpwstr>Ostensivo</vt:lpwstr>
  </property>
  <property fmtid="{D5CDD505-2E9C-101B-9397-08002B2CF9AE}" pid="6" name="MSIP_Label_5c88f678-0b6e-4995-8ab3-bcc8062be905_SiteId">
    <vt:lpwstr>d0c698d4-e4ea-4ee9-a79d-f2d7a78399c8</vt:lpwstr>
  </property>
  <property fmtid="{D5CDD505-2E9C-101B-9397-08002B2CF9AE}" pid="7" name="MSIP_Label_5c88f678-0b6e-4995-8ab3-bcc8062be905_ActionId">
    <vt:lpwstr>122c6bb9-d272-4650-b375-8d8b82d108bc</vt:lpwstr>
  </property>
  <property fmtid="{D5CDD505-2E9C-101B-9397-08002B2CF9AE}" pid="8" name="MSIP_Label_5c88f678-0b6e-4995-8ab3-bcc8062be905_ContentBits">
    <vt:lpwstr>0</vt:lpwstr>
  </property>
</Properties>
</file>